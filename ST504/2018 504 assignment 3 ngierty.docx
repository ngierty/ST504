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Examining the Change</w:t>
      </w:r>
      <w:del w:author="Kerby Shedden" w:id="0" w:date="2018-11-18T19:43:36Z">
        <w:r w:rsidDel="00000000" w:rsidR="00000000" w:rsidRPr="00000000">
          <w:rPr>
            <w:rtl w:val="0"/>
          </w:rPr>
          <w:delText xml:space="preserve">s</w:delText>
        </w:r>
      </w:del>
      <w:r w:rsidDel="00000000" w:rsidR="00000000" w:rsidRPr="00000000">
        <w:rPr>
          <w:rtl w:val="0"/>
        </w:rPr>
        <w:t xml:space="preserve"> in Gender Turnout</w:t>
      </w:r>
      <w:del w:author="Kerby Shedden" w:id="1" w:date="2018-11-18T19:43:38Z">
        <w:r w:rsidDel="00000000" w:rsidR="00000000" w:rsidRPr="00000000">
          <w:rPr>
            <w:rtl w:val="0"/>
          </w:rPr>
          <w:delText xml:space="preserve">s</w:delText>
        </w:r>
      </w:del>
      <w:r w:rsidDel="00000000" w:rsidR="00000000" w:rsidRPr="00000000">
        <w:rPr>
          <w:rtl w:val="0"/>
        </w:rPr>
        <w:t xml:space="preserve"> Between </w:t>
      </w:r>
      <w:ins w:author="Kerby Shedden" w:id="2" w:date="2018-11-18T19:43:18Z">
        <w:r w:rsidDel="00000000" w:rsidR="00000000" w:rsidRPr="00000000">
          <w:rPr>
            <w:rtl w:val="0"/>
          </w:rPr>
          <w:t xml:space="preserve">Rounds of the </w:t>
        </w:r>
      </w:ins>
      <w:r w:rsidDel="00000000" w:rsidR="00000000" w:rsidRPr="00000000">
        <w:rPr>
          <w:rtl w:val="0"/>
        </w:rPr>
        <w:t xml:space="preserve">2014 Afghan Presidential Election</w:t>
      </w:r>
      <w:del w:author="Kerby Shedden" w:id="3" w:date="2018-11-18T19:43:23Z">
        <w:r w:rsidDel="00000000" w:rsidR="00000000" w:rsidRPr="00000000">
          <w:rPr>
            <w:rtl w:val="0"/>
          </w:rPr>
          <w:delText xml:space="preserve">s</w:delText>
        </w:r>
      </w:del>
      <w:r w:rsidDel="00000000" w:rsidR="00000000" w:rsidRPr="00000000">
        <w:rPr>
          <w:rtl w:val="0"/>
        </w:rPr>
      </w:r>
    </w:p>
    <w:p w:rsidR="00000000" w:rsidDel="00000000" w:rsidP="00000000" w:rsidRDefault="00000000" w:rsidRPr="00000000" w14:paraId="00000002">
      <w:pPr>
        <w:jc w:val="center"/>
        <w:rPr/>
      </w:pPr>
      <w:commentRangeStart w:id="0"/>
      <w:r w:rsidDel="00000000" w:rsidR="00000000" w:rsidRPr="00000000">
        <w:rPr>
          <w:rtl w:val="0"/>
        </w:rPr>
        <w:t xml:space="preserve">Naomi</w:t>
      </w:r>
      <w:commentRangeEnd w:id="0"/>
      <w:r w:rsidDel="00000000" w:rsidR="00000000" w:rsidRPr="00000000">
        <w:commentReference w:id="0"/>
      </w:r>
      <w:r w:rsidDel="00000000" w:rsidR="00000000" w:rsidRPr="00000000">
        <w:rPr>
          <w:rtl w:val="0"/>
        </w:rPr>
        <w:t xml:space="preserve"> Giertych</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pacing w:line="360" w:lineRule="auto"/>
        <w:ind w:firstLine="720"/>
        <w:rPr/>
      </w:pPr>
      <w:r w:rsidDel="00000000" w:rsidR="00000000" w:rsidRPr="00000000">
        <w:rPr>
          <w:rtl w:val="0"/>
        </w:rPr>
        <w:t xml:space="preserve">The Afghan government in recent decades has been attempting to </w:t>
      </w:r>
      <w:ins w:author="Kerby Shedden" w:id="4" w:date="2018-11-18T19:44:36Z">
        <w:r w:rsidDel="00000000" w:rsidR="00000000" w:rsidRPr="00000000">
          <w:rPr>
            <w:rtl w:val="0"/>
          </w:rPr>
          <w:t xml:space="preserve">up</w:t>
        </w:r>
      </w:ins>
      <w:r w:rsidDel="00000000" w:rsidR="00000000" w:rsidRPr="00000000">
        <w:rPr>
          <w:rtl w:val="0"/>
        </w:rPr>
        <w:t xml:space="preserve">hold a high standard of transparency with its voters and the world. As part of this initiative, the </w:t>
      </w:r>
      <w:r w:rsidDel="00000000" w:rsidR="00000000" w:rsidRPr="00000000">
        <w:rPr>
          <w:rtl w:val="0"/>
        </w:rPr>
        <w:t xml:space="preserve">National Democratic Institute</w:t>
      </w:r>
      <w:r w:rsidDel="00000000" w:rsidR="00000000" w:rsidRPr="00000000">
        <w:rPr>
          <w:rtl w:val="0"/>
        </w:rPr>
        <w:t xml:space="preserve"> publishes data from </w:t>
      </w:r>
      <w:ins w:author="Kerby Shedden" w:id="5" w:date="2018-11-18T19:45:04Z">
        <w:r w:rsidDel="00000000" w:rsidR="00000000" w:rsidRPr="00000000">
          <w:rPr>
            <w:rtl w:val="0"/>
          </w:rPr>
          <w:t xml:space="preserve">Afghan </w:t>
        </w:r>
      </w:ins>
      <w:r w:rsidDel="00000000" w:rsidR="00000000" w:rsidRPr="00000000">
        <w:rPr>
          <w:rtl w:val="0"/>
        </w:rPr>
        <w:t xml:space="preserve">national elections and reports </w:t>
      </w:r>
      <w:del w:author="Kerby Shedden" w:id="6" w:date="2018-11-18T19:45:18Z">
        <w:r w:rsidDel="00000000" w:rsidR="00000000" w:rsidRPr="00000000">
          <w:rPr>
            <w:rtl w:val="0"/>
          </w:rPr>
          <w:delText xml:space="preserve">some </w:delText>
        </w:r>
      </w:del>
      <w:r w:rsidDel="00000000" w:rsidR="00000000" w:rsidRPr="00000000">
        <w:rPr>
          <w:rtl w:val="0"/>
        </w:rPr>
        <w:t xml:space="preserve">statistics about voter turnout, voter gender mix, and election results. The most recent election data available is the presidential election on April 5, 2014 and the runoff election on June 14, 2014. The presidential election on April 5, 2014 presented 11 candidates </w:t>
      </w:r>
      <w:ins w:author="Kerby Shedden" w:id="7" w:date="2018-11-18T19:46:09Z">
        <w:r w:rsidDel="00000000" w:rsidR="00000000" w:rsidRPr="00000000">
          <w:rPr>
            <w:rtl w:val="0"/>
          </w:rPr>
          <w:t xml:space="preserve">to the </w:t>
        </w:r>
      </w:ins>
      <w:del w:author="Kerby Shedden" w:id="7" w:date="2018-11-18T19:46:09Z">
        <w:r w:rsidDel="00000000" w:rsidR="00000000" w:rsidRPr="00000000">
          <w:rPr>
            <w:rtl w:val="0"/>
          </w:rPr>
          <w:delText xml:space="preserve">from which </w:delText>
        </w:r>
      </w:del>
      <w:r w:rsidDel="00000000" w:rsidR="00000000" w:rsidRPr="00000000">
        <w:rPr>
          <w:rtl w:val="0"/>
        </w:rPr>
        <w:t xml:space="preserve">voters</w:t>
      </w:r>
      <w:del w:author="Kerby Shedden" w:id="8" w:date="2018-11-18T19:46:19Z">
        <w:r w:rsidDel="00000000" w:rsidR="00000000" w:rsidRPr="00000000">
          <w:rPr>
            <w:rtl w:val="0"/>
          </w:rPr>
          <w:delText xml:space="preserve"> can choose</w:delText>
        </w:r>
      </w:del>
      <w:r w:rsidDel="00000000" w:rsidR="00000000" w:rsidRPr="00000000">
        <w:rPr>
          <w:rtl w:val="0"/>
        </w:rPr>
        <w:t xml:space="preserve">, and the runoff election pit the top two candidates, Abdullah and Ghani, from the first round against each other. For this report, I will be exploring the change in the female voter turnout between the first round and the second round of the presidential election in 2014.</w:t>
      </w:r>
    </w:p>
    <w:p w:rsidR="00000000" w:rsidDel="00000000" w:rsidP="00000000" w:rsidRDefault="00000000" w:rsidRPr="00000000" w14:paraId="00000005">
      <w:pPr>
        <w:spacing w:line="360" w:lineRule="auto"/>
        <w:ind w:firstLine="720"/>
        <w:rPr/>
      </w:pPr>
      <w:r w:rsidDel="00000000" w:rsidR="00000000" w:rsidRPr="00000000">
        <w:rPr>
          <w:rtl w:val="0"/>
        </w:rPr>
        <w:t xml:space="preserve">To </w:t>
      </w:r>
      <w:ins w:author="Kerby Shedden" w:id="9" w:date="2018-11-18T19:46:37Z">
        <w:r w:rsidDel="00000000" w:rsidR="00000000" w:rsidRPr="00000000">
          <w:rPr>
            <w:rtl w:val="0"/>
          </w:rPr>
          <w:t xml:space="preserve">address</w:t>
        </w:r>
      </w:ins>
      <w:del w:author="Kerby Shedden" w:id="9" w:date="2018-11-18T19:46:37Z">
        <w:r w:rsidDel="00000000" w:rsidR="00000000" w:rsidRPr="00000000">
          <w:rPr>
            <w:rtl w:val="0"/>
          </w:rPr>
          <w:delText xml:space="preserve">answer</w:delText>
        </w:r>
      </w:del>
      <w:r w:rsidDel="00000000" w:rsidR="00000000" w:rsidRPr="00000000">
        <w:rPr>
          <w:rtl w:val="0"/>
        </w:rPr>
        <w:t xml:space="preserve"> this </w:t>
      </w:r>
      <w:ins w:author="Kerby Shedden" w:id="10" w:date="2018-11-18T20:02:54Z">
        <w:commentRangeStart w:id="1"/>
        <w:r w:rsidDel="00000000" w:rsidR="00000000" w:rsidRPr="00000000">
          <w:rPr>
            <w:rtl w:val="0"/>
          </w:rPr>
          <w:t xml:space="preserve">topic</w:t>
        </w:r>
      </w:ins>
      <w:del w:author="Kerby Shedden" w:id="10" w:date="2018-11-18T20:02:54Z">
        <w:commentRangeEnd w:id="1"/>
        <w:r w:rsidDel="00000000" w:rsidR="00000000" w:rsidRPr="00000000">
          <w:commentReference w:id="1"/>
        </w:r>
        <w:r w:rsidDel="00000000" w:rsidR="00000000" w:rsidRPr="00000000">
          <w:rPr>
            <w:rtl w:val="0"/>
          </w:rPr>
          <w:delText xml:space="preserve">question</w:delText>
        </w:r>
      </w:del>
      <w:r w:rsidDel="00000000" w:rsidR="00000000" w:rsidRPr="00000000">
        <w:rPr>
          <w:rtl w:val="0"/>
        </w:rPr>
        <w:t xml:space="preserve">, I use data from the National Democratic Institute and the Independent Election Commission of Afghanistan. The election results datasets contain voter counts for each candidate by </w:t>
      </w:r>
      <w:ins w:author="Kerby Shedden" w:id="11" w:date="2018-11-18T20:03:28Z">
        <w:commentRangeStart w:id="2"/>
        <w:r w:rsidDel="00000000" w:rsidR="00000000" w:rsidRPr="00000000">
          <w:rPr>
            <w:rtl w:val="0"/>
          </w:rPr>
          <w:t xml:space="preserve">polling station</w:t>
        </w:r>
        <w:commentRangeEnd w:id="2"/>
        <w:r w:rsidDel="00000000" w:rsidR="00000000" w:rsidRPr="00000000">
          <w:commentReference w:id="2"/>
        </w:r>
        <w:r w:rsidDel="00000000" w:rsidR="00000000" w:rsidRPr="00000000">
          <w:rPr>
            <w:rtl w:val="0"/>
          </w:rPr>
          <w:t xml:space="preserve">, where every polling station belongs to a </w:t>
        </w:r>
      </w:ins>
      <w:r w:rsidDel="00000000" w:rsidR="00000000" w:rsidRPr="00000000">
        <w:rPr>
          <w:rtl w:val="0"/>
        </w:rPr>
        <w:t xml:space="preserve">province, district, </w:t>
      </w:r>
      <w:ins w:author="Kerby Shedden" w:id="12" w:date="2018-11-18T20:03:52Z">
        <w:r w:rsidDel="00000000" w:rsidR="00000000" w:rsidRPr="00000000">
          <w:rPr>
            <w:rtl w:val="0"/>
          </w:rPr>
          <w:t xml:space="preserve">and </w:t>
        </w:r>
      </w:ins>
      <w:r w:rsidDel="00000000" w:rsidR="00000000" w:rsidRPr="00000000">
        <w:rPr>
          <w:rtl w:val="0"/>
        </w:rPr>
        <w:t xml:space="preserve">polling center</w:t>
      </w:r>
      <w:del w:author="Kerby Shedden" w:id="13" w:date="2018-11-18T20:03:57Z">
        <w:r w:rsidDel="00000000" w:rsidR="00000000" w:rsidRPr="00000000">
          <w:rPr>
            <w:rtl w:val="0"/>
          </w:rPr>
          <w:delText xml:space="preserve">, and polling station</w:delText>
        </w:r>
      </w:del>
      <w:r w:rsidDel="00000000" w:rsidR="00000000" w:rsidRPr="00000000">
        <w:rPr>
          <w:rtl w:val="0"/>
        </w:rPr>
        <w:t xml:space="preserve">. The polling center is the physical building in which one votes, and the polling station is the kiosk at which one votes. There are 34 provinces and approximately 380 districts. Note, the districts between the datasets are not entirely consistent; I use all of the unique values of the districts. The voter turnout data has information on the number of votes by males and females obtained for each candidate at the province level. After merging the data together, a total of 28 provinces remained.</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6">
      <w:pPr>
        <w:spacing w:line="360" w:lineRule="auto"/>
        <w:ind w:firstLine="720"/>
        <w:rPr/>
      </w:pPr>
      <w:r w:rsidDel="00000000" w:rsidR="00000000" w:rsidRPr="00000000">
        <w:rPr>
          <w:rtl w:val="0"/>
        </w:rPr>
        <w:t xml:space="preserve">Before examining the change in the voter turnout for females between the first and second round elections, I estimate the </w:t>
      </w:r>
      <w:del w:author="Kerby Shedden" w:id="14" w:date="2018-11-18T20:24:10Z">
        <w:r w:rsidDel="00000000" w:rsidR="00000000" w:rsidRPr="00000000">
          <w:rPr>
            <w:rtl w:val="0"/>
          </w:rPr>
          <w:delText xml:space="preserve">overall </w:delText>
        </w:r>
      </w:del>
      <w:r w:rsidDel="00000000" w:rsidR="00000000" w:rsidRPr="00000000">
        <w:rPr>
          <w:rtl w:val="0"/>
        </w:rPr>
        <w:t xml:space="preserve">change in the </w:t>
      </w:r>
      <w:ins w:author="Kerby Shedden" w:id="15" w:date="2018-11-18T19:48:18Z">
        <w:r w:rsidDel="00000000" w:rsidR="00000000" w:rsidRPr="00000000">
          <w:rPr>
            <w:rtl w:val="0"/>
          </w:rPr>
          <w:t xml:space="preserve">overall </w:t>
        </w:r>
      </w:ins>
      <w:r w:rsidDel="00000000" w:rsidR="00000000" w:rsidRPr="00000000">
        <w:rPr>
          <w:rtl w:val="0"/>
        </w:rPr>
        <w:t xml:space="preserve">voter turnout between </w:t>
      </w:r>
      <w:ins w:author="Kerby Shedden" w:id="16" w:date="2018-11-18T19:48:24Z">
        <w:r w:rsidDel="00000000" w:rsidR="00000000" w:rsidRPr="00000000">
          <w:rPr>
            <w:rtl w:val="0"/>
          </w:rPr>
          <w:t xml:space="preserve">rounds</w:t>
        </w:r>
      </w:ins>
      <w:del w:author="Kerby Shedden" w:id="16" w:date="2018-11-18T19:48:24Z">
        <w:r w:rsidDel="00000000" w:rsidR="00000000" w:rsidRPr="00000000">
          <w:rPr>
            <w:rtl w:val="0"/>
          </w:rPr>
          <w:delText xml:space="preserve">elections</w:delText>
        </w:r>
      </w:del>
      <w:r w:rsidDel="00000000" w:rsidR="00000000" w:rsidRPr="00000000">
        <w:rPr>
          <w:rtl w:val="0"/>
        </w:rPr>
        <w:t xml:space="preserve">. To do this, I calculate the difference in the number of votes for each polling station and then regress this difference against the </w:t>
      </w:r>
      <w:ins w:author="Kerby Shedden" w:id="17" w:date="2018-11-18T20:06:17Z">
        <w:r w:rsidDel="00000000" w:rsidR="00000000" w:rsidRPr="00000000">
          <w:rPr>
            <w:rtl w:val="0"/>
          </w:rPr>
          <w:t xml:space="preserve">vote totals for all </w:t>
        </w:r>
      </w:ins>
      <w:r w:rsidDel="00000000" w:rsidR="00000000" w:rsidRPr="00000000">
        <w:rPr>
          <w:rtl w:val="0"/>
        </w:rPr>
        <w:t xml:space="preserve">candidate</w:t>
      </w:r>
      <w:ins w:author="Kerby Shedden" w:id="18" w:date="2018-11-18T20:06:23Z">
        <w:r w:rsidDel="00000000" w:rsidR="00000000" w:rsidRPr="00000000">
          <w:rPr>
            <w:rtl w:val="0"/>
          </w:rPr>
          <w:t xml:space="preserve">s</w:t>
        </w:r>
      </w:ins>
      <w:r w:rsidDel="00000000" w:rsidR="00000000" w:rsidRPr="00000000">
        <w:rPr>
          <w:rtl w:val="0"/>
        </w:rPr>
        <w:t xml:space="preserve"> </w:t>
      </w:r>
      <w:ins w:author="Kerby Shedden" w:id="19" w:date="2018-11-18T20:06:26Z">
        <w:r w:rsidDel="00000000" w:rsidR="00000000" w:rsidRPr="00000000">
          <w:rPr>
            <w:rtl w:val="0"/>
          </w:rPr>
          <w:t xml:space="preserve">in</w:t>
        </w:r>
      </w:ins>
      <w:del w:author="Kerby Shedden" w:id="19" w:date="2018-11-18T20:06:26Z">
        <w:r w:rsidDel="00000000" w:rsidR="00000000" w:rsidRPr="00000000">
          <w:rPr>
            <w:rtl w:val="0"/>
          </w:rPr>
          <w:delText xml:space="preserve">names for</w:delText>
        </w:r>
      </w:del>
      <w:r w:rsidDel="00000000" w:rsidR="00000000" w:rsidRPr="00000000">
        <w:rPr>
          <w:rtl w:val="0"/>
        </w:rPr>
        <w:t xml:space="preserve"> the first round.  Below is a table of the results (model 1).</w:t>
      </w:r>
    </w:p>
    <w:p w:rsidR="00000000" w:rsidDel="00000000" w:rsidP="00000000" w:rsidRDefault="00000000" w:rsidRPr="00000000" w14:paraId="00000007">
      <w:pPr>
        <w:spacing w:line="360" w:lineRule="auto"/>
        <w:ind w:left="0" w:firstLine="0"/>
        <w:jc w:val="center"/>
        <w:rPr/>
      </w:pPr>
      <w:r w:rsidDel="00000000" w:rsidR="00000000" w:rsidRPr="00000000">
        <w:rPr/>
        <w:drawing>
          <wp:inline distB="114300" distT="114300" distL="114300" distR="114300">
            <wp:extent cx="3738693" cy="181451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38693"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ind w:left="0" w:firstLine="0"/>
        <w:rPr/>
      </w:pPr>
      <w:r w:rsidDel="00000000" w:rsidR="00000000" w:rsidRPr="00000000">
        <w:rPr>
          <w:rtl w:val="0"/>
        </w:rPr>
        <w:t xml:space="preserve">The coefficients of all the candidates in the regression model are negative in the results above. This </w:t>
      </w:r>
      <w:ins w:author="Kerby Shedden" w:id="20" w:date="2018-11-18T20:06:44Z">
        <w:r w:rsidDel="00000000" w:rsidR="00000000" w:rsidRPr="00000000">
          <w:rPr>
            <w:rtl w:val="0"/>
          </w:rPr>
          <w:t xml:space="preserve">reflects</w:t>
        </w:r>
      </w:ins>
      <w:del w:author="Kerby Shedden" w:id="20" w:date="2018-11-18T20:06:44Z">
        <w:commentRangeStart w:id="3"/>
        <w:r w:rsidDel="00000000" w:rsidR="00000000" w:rsidRPr="00000000">
          <w:rPr>
            <w:rtl w:val="0"/>
          </w:rPr>
          <w:delText xml:space="preserve">suggests</w:delText>
        </w:r>
      </w:del>
      <w:commentRangeEnd w:id="3"/>
      <w:r w:rsidDel="00000000" w:rsidR="00000000" w:rsidRPr="00000000">
        <w:commentReference w:id="3"/>
      </w:r>
      <w:r w:rsidDel="00000000" w:rsidR="00000000" w:rsidRPr="00000000">
        <w:rPr>
          <w:rtl w:val="0"/>
        </w:rPr>
        <w:t xml:space="preserve"> that overall turnout for the second election was lower than </w:t>
      </w:r>
      <w:ins w:author="Kerby Shedden" w:id="21" w:date="2018-11-18T19:49:14Z">
        <w:r w:rsidDel="00000000" w:rsidR="00000000" w:rsidRPr="00000000">
          <w:rPr>
            <w:rtl w:val="0"/>
          </w:rPr>
          <w:t xml:space="preserve">in </w:t>
        </w:r>
      </w:ins>
      <w:del w:author="Kerby Shedden" w:id="21" w:date="2018-11-18T19:49:14Z">
        <w:r w:rsidDel="00000000" w:rsidR="00000000" w:rsidRPr="00000000">
          <w:rPr>
            <w:rtl w:val="0"/>
          </w:rPr>
          <w:delText xml:space="preserve">than </w:delText>
        </w:r>
      </w:del>
      <w:r w:rsidDel="00000000" w:rsidR="00000000" w:rsidRPr="00000000">
        <w:rPr>
          <w:rtl w:val="0"/>
        </w:rPr>
        <w:t xml:space="preserve">the first election. Additionally, the coefficients above suggest that the difference in turnout may be correlated with how regions voted for a candidate. For instance, polling stations </w:t>
      </w:r>
      <w:del w:author="Kerby Shedden" w:id="22" w:date="2018-11-18T19:50:31Z">
        <w:r w:rsidDel="00000000" w:rsidR="00000000" w:rsidRPr="00000000">
          <w:rPr>
            <w:rtl w:val="0"/>
          </w:rPr>
          <w:delText xml:space="preserve">that originally, overall voted </w:delText>
        </w:r>
      </w:del>
      <w:ins w:author="Kerby Shedden" w:id="22" w:date="2018-11-18T19:50:31Z">
        <w:r w:rsidDel="00000000" w:rsidR="00000000" w:rsidRPr="00000000">
          <w:rPr>
            <w:rtl w:val="0"/>
          </w:rPr>
          <w:t xml:space="preserve">with greater vote totals </w:t>
        </w:r>
      </w:ins>
      <w:r w:rsidDel="00000000" w:rsidR="00000000" w:rsidRPr="00000000">
        <w:rPr>
          <w:rtl w:val="0"/>
        </w:rPr>
        <w:t xml:space="preserve">for Arsala in the first round had a much lower voter turnout than polling stations that originally voted for Rassoul.</w:t>
      </w:r>
    </w:p>
    <w:p w:rsidR="00000000" w:rsidDel="00000000" w:rsidP="00000000" w:rsidRDefault="00000000" w:rsidRPr="00000000" w14:paraId="00000009">
      <w:pPr>
        <w:spacing w:line="360" w:lineRule="auto"/>
        <w:ind w:left="0" w:firstLine="720"/>
        <w:rPr/>
      </w:pPr>
      <w:r w:rsidDel="00000000" w:rsidR="00000000" w:rsidRPr="00000000">
        <w:rPr>
          <w:rtl w:val="0"/>
        </w:rPr>
        <w:t xml:space="preserve">To determine how female voting behavior changed between elections, I examine the distribution in the change </w:t>
      </w:r>
      <w:ins w:author="Kerby Shedden" w:id="23" w:date="2018-11-18T19:55:08Z">
        <w:r w:rsidDel="00000000" w:rsidR="00000000" w:rsidRPr="00000000">
          <w:rPr>
            <w:rtl w:val="0"/>
          </w:rPr>
          <w:t xml:space="preserve">in </w:t>
        </w:r>
      </w:ins>
      <w:r w:rsidDel="00000000" w:rsidR="00000000" w:rsidRPr="00000000">
        <w:rPr>
          <w:rtl w:val="0"/>
        </w:rPr>
        <w:t xml:space="preserve">female voter participation and fit separate regressions for the round two candidates Abdullah and Ghani. </w:t>
      </w:r>
      <w:commentRangeStart w:id="4"/>
      <w:commentRangeStart w:id="5"/>
      <w:r w:rsidDel="00000000" w:rsidR="00000000" w:rsidRPr="00000000">
        <w:rPr>
          <w:rtl w:val="0"/>
        </w:rPr>
        <w:t xml:space="preserve">Though overall voter participation declined, the percentage of female voters increased between elections with most polling stations experiencing almost a 14 percentage-point increase.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To examine how female voter participation changed controlling for candidate preferences, I regress each of the round two candidate votes with round one votes for all of the candidates and the percentage-point change in the percentage of female voters (diff_f_turnout) between round one and round two (model 2). Below is a table of the results.</w:t>
      </w:r>
    </w:p>
    <w:p w:rsidR="00000000" w:rsidDel="00000000" w:rsidP="00000000" w:rsidRDefault="00000000" w:rsidRPr="00000000" w14:paraId="0000000A">
      <w:pPr>
        <w:spacing w:line="360" w:lineRule="auto"/>
        <w:ind w:left="0" w:firstLine="0"/>
        <w:jc w:val="center"/>
        <w:rPr/>
      </w:pPr>
      <w:r w:rsidDel="00000000" w:rsidR="00000000" w:rsidRPr="00000000">
        <w:rPr/>
        <w:drawing>
          <wp:inline distB="114300" distT="114300" distL="114300" distR="114300">
            <wp:extent cx="3945099" cy="214788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45099"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ind w:left="0" w:firstLine="0"/>
        <w:rPr/>
      </w:pPr>
      <w:r w:rsidDel="00000000" w:rsidR="00000000" w:rsidRPr="00000000">
        <w:rPr>
          <w:rtl w:val="0"/>
        </w:rPr>
        <w:t xml:space="preserve">The results above suggest that the difference in the percentage of female voters explains much of the variation in the number of votes obtained for the candidates. However, this may indicate that the overall change in voter participation was a driving factor for the second round votes. Interestingly, the number of votes for Abdullah is positively associated with an increase in the percentage of female voters, whereas the number of votes for Ghani is negatively associated. </w:t>
      </w:r>
      <w:commentRangeStart w:id="6"/>
      <w:r w:rsidDel="00000000" w:rsidR="00000000" w:rsidRPr="00000000">
        <w:rPr>
          <w:rtl w:val="0"/>
        </w:rPr>
        <w:t xml:space="preserve">This</w:t>
      </w:r>
      <w:commentRangeEnd w:id="6"/>
      <w:r w:rsidDel="00000000" w:rsidR="00000000" w:rsidRPr="00000000">
        <w:commentReference w:id="6"/>
      </w:r>
      <w:r w:rsidDel="00000000" w:rsidR="00000000" w:rsidRPr="00000000">
        <w:rPr>
          <w:rtl w:val="0"/>
        </w:rPr>
        <w:t xml:space="preserve"> suggests that female voters rallied behind Abdullah between the first and second rounds.</w:t>
      </w:r>
    </w:p>
    <w:p w:rsidR="00000000" w:rsidDel="00000000" w:rsidP="00000000" w:rsidRDefault="00000000" w:rsidRPr="00000000" w14:paraId="0000000C">
      <w:pPr>
        <w:spacing w:line="360" w:lineRule="auto"/>
        <w:ind w:left="0" w:firstLine="720"/>
        <w:rPr/>
      </w:pPr>
      <w:r w:rsidDel="00000000" w:rsidR="00000000" w:rsidRPr="00000000">
        <w:rPr>
          <w:rtl w:val="0"/>
        </w:rPr>
        <w:t xml:space="preserve">Since the total change in participation suggested that turnout may be dependent on the candidate (model 1), I include an interaction term between the change in female participation and the vote counts for each candidate in round 1. </w:t>
      </w:r>
      <w:commentRangeStart w:id="7"/>
      <w:r w:rsidDel="00000000" w:rsidR="00000000" w:rsidRPr="00000000">
        <w:rPr>
          <w:rtl w:val="0"/>
        </w:rPr>
        <w:t xml:space="preserve">Below is a table of the results.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D">
      <w:pPr>
        <w:spacing w:line="360" w:lineRule="auto"/>
        <w:ind w:left="0" w:firstLine="0"/>
        <w:jc w:val="center"/>
        <w:rPr/>
      </w:pPr>
      <w:r w:rsidDel="00000000" w:rsidR="00000000" w:rsidRPr="00000000">
        <w:rPr/>
        <w:drawing>
          <wp:inline distB="114300" distT="114300" distL="114300" distR="114300">
            <wp:extent cx="4481513" cy="381359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81513" cy="381359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ind w:left="0" w:firstLine="0"/>
        <w:rPr/>
      </w:pPr>
      <w:r w:rsidDel="00000000" w:rsidR="00000000" w:rsidRPr="00000000">
        <w:rPr>
          <w:rtl w:val="0"/>
        </w:rPr>
        <w:t xml:space="preserve">The results above suggest that there is a small </w:t>
      </w:r>
      <w:r w:rsidDel="00000000" w:rsidR="00000000" w:rsidRPr="00000000">
        <w:rPr>
          <w:rtl w:val="0"/>
        </w:rPr>
        <w:t xml:space="preserve">relationship</w:t>
      </w:r>
      <w:r w:rsidDel="00000000" w:rsidR="00000000" w:rsidRPr="00000000">
        <w:rPr>
          <w:rtl w:val="0"/>
        </w:rPr>
        <w:t xml:space="preserve"> between the change in percentage of female voter participation and the candidate voted for in round 1. For instance, </w:t>
      </w:r>
      <w:ins w:author="Kerby Shedden" w:id="24" w:date="2018-11-18T20:22:10Z">
        <w:r w:rsidDel="00000000" w:rsidR="00000000" w:rsidRPr="00000000">
          <w:rPr>
            <w:rtl w:val="0"/>
          </w:rPr>
          <w:t xml:space="preserve">communities supporting </w:t>
        </w:r>
      </w:ins>
      <w:r w:rsidDel="00000000" w:rsidR="00000000" w:rsidRPr="00000000">
        <w:rPr>
          <w:rtl w:val="0"/>
        </w:rPr>
        <w:t xml:space="preserve">Wardak </w:t>
      </w:r>
      <w:ins w:author="Kerby Shedden" w:id="25" w:date="2018-11-18T20:22:15Z">
        <w:r w:rsidDel="00000000" w:rsidR="00000000" w:rsidRPr="00000000">
          <w:rPr>
            <w:rtl w:val="0"/>
          </w:rPr>
          <w:t xml:space="preserve">in rund 1 </w:t>
        </w:r>
      </w:ins>
      <w:del w:author="Kerby Shedden" w:id="25" w:date="2018-11-18T20:22:15Z">
        <w:r w:rsidDel="00000000" w:rsidR="00000000" w:rsidRPr="00000000">
          <w:rPr>
            <w:rtl w:val="0"/>
          </w:rPr>
          <w:delText xml:space="preserve">supporters </w:delText>
        </w:r>
      </w:del>
      <w:r w:rsidDel="00000000" w:rsidR="00000000" w:rsidRPr="00000000">
        <w:rPr>
          <w:rtl w:val="0"/>
        </w:rPr>
        <w:t xml:space="preserve">generally did not </w:t>
      </w:r>
      <w:ins w:author="Kerby Shedden" w:id="26" w:date="2018-11-18T20:22:21Z">
        <w:r w:rsidDel="00000000" w:rsidR="00000000" w:rsidRPr="00000000">
          <w:rPr>
            <w:rtl w:val="0"/>
          </w:rPr>
          <w:t xml:space="preserve">strongly </w:t>
        </w:r>
      </w:ins>
      <w:r w:rsidDel="00000000" w:rsidR="00000000" w:rsidRPr="00000000">
        <w:rPr>
          <w:rtl w:val="0"/>
        </w:rPr>
        <w:t xml:space="preserve">support Abdullah in the second round, but the interaction term indicates that </w:t>
      </w:r>
      <w:ins w:author="Kerby Shedden" w:id="27" w:date="2018-11-18T20:22:48Z">
        <w:r w:rsidDel="00000000" w:rsidR="00000000" w:rsidRPr="00000000">
          <w:rPr>
            <w:rtl w:val="0"/>
          </w:rPr>
          <w:t xml:space="preserve">in communities with more participation of </w:t>
        </w:r>
      </w:ins>
      <w:r w:rsidDel="00000000" w:rsidR="00000000" w:rsidRPr="00000000">
        <w:rPr>
          <w:rtl w:val="0"/>
        </w:rPr>
        <w:t xml:space="preserve">female voters</w:t>
      </w:r>
      <w:ins w:author="Kerby Shedden" w:id="28" w:date="2018-11-18T20:22:58Z">
        <w:r w:rsidDel="00000000" w:rsidR="00000000" w:rsidRPr="00000000">
          <w:rPr>
            <w:rtl w:val="0"/>
          </w:rPr>
          <w:t xml:space="preserve">,</w:t>
        </w:r>
      </w:ins>
      <w:r w:rsidDel="00000000" w:rsidR="00000000" w:rsidRPr="00000000">
        <w:rPr>
          <w:rtl w:val="0"/>
        </w:rPr>
        <w:t xml:space="preserve"> </w:t>
      </w:r>
      <w:del w:author="Kerby Shedden" w:id="29" w:date="2018-11-18T20:23:09Z">
        <w:r w:rsidDel="00000000" w:rsidR="00000000" w:rsidRPr="00000000">
          <w:rPr>
            <w:rtl w:val="0"/>
          </w:rPr>
          <w:delText xml:space="preserve">who originally </w:delText>
        </w:r>
      </w:del>
      <w:r w:rsidDel="00000000" w:rsidR="00000000" w:rsidRPr="00000000">
        <w:rPr>
          <w:rtl w:val="0"/>
        </w:rPr>
        <w:t xml:space="preserve">support</w:t>
      </w:r>
      <w:ins w:author="Kerby Shedden" w:id="30" w:date="2018-11-18T20:23:12Z">
        <w:r w:rsidDel="00000000" w:rsidR="00000000" w:rsidRPr="00000000">
          <w:rPr>
            <w:rtl w:val="0"/>
          </w:rPr>
          <w:t xml:space="preserve"> for</w:t>
        </w:r>
      </w:ins>
      <w:del w:author="Kerby Shedden" w:id="30" w:date="2018-11-18T20:23:12Z">
        <w:r w:rsidDel="00000000" w:rsidR="00000000" w:rsidRPr="00000000">
          <w:rPr>
            <w:rtl w:val="0"/>
          </w:rPr>
          <w:delText xml:space="preserve">ed</w:delText>
        </w:r>
      </w:del>
      <w:r w:rsidDel="00000000" w:rsidR="00000000" w:rsidRPr="00000000">
        <w:rPr>
          <w:rtl w:val="0"/>
        </w:rPr>
        <w:t xml:space="preserve"> Wardak </w:t>
      </w:r>
      <w:ins w:author="Kerby Shedden" w:id="31" w:date="2018-11-18T20:23:16Z">
        <w:r w:rsidDel="00000000" w:rsidR="00000000" w:rsidRPr="00000000">
          <w:rPr>
            <w:rtl w:val="0"/>
          </w:rPr>
          <w:t xml:space="preserve">in round 1 predicted increased support for</w:t>
        </w:r>
      </w:ins>
      <w:del w:author="Kerby Shedden" w:id="31" w:date="2018-11-18T20:23:16Z">
        <w:r w:rsidDel="00000000" w:rsidR="00000000" w:rsidRPr="00000000">
          <w:rPr>
            <w:rtl w:val="0"/>
          </w:rPr>
          <w:delText xml:space="preserve">backed </w:delText>
        </w:r>
      </w:del>
      <w:r w:rsidDel="00000000" w:rsidR="00000000" w:rsidRPr="00000000">
        <w:rPr>
          <w:rtl w:val="0"/>
        </w:rPr>
        <w:t xml:space="preserve">Abdullah in the second round. Overall however, these interaction terms do not greatly change the total support for each candidate as compared to the other coefficients.</w:t>
      </w:r>
    </w:p>
    <w:p w:rsidR="00000000" w:rsidDel="00000000" w:rsidP="00000000" w:rsidRDefault="00000000" w:rsidRPr="00000000" w14:paraId="0000000F">
      <w:pPr>
        <w:spacing w:line="360" w:lineRule="auto"/>
        <w:ind w:left="0" w:firstLine="0"/>
        <w:rPr/>
      </w:pPr>
      <w:r w:rsidDel="00000000" w:rsidR="00000000" w:rsidRPr="00000000">
        <w:rPr>
          <w:rtl w:val="0"/>
        </w:rPr>
        <w:tab/>
        <w:t xml:space="preserve">The 2014 Afghan election results offer some insights into voter preferences based on changes in the percentage of female voters between the first and the second rounds. Although voter turnout decreased between election cycles, the percentage of female voters vastly increased. Comparing the regression models for each of the round two candidates, I concluded that increases in female participation is positively correlated with support for Abdullah and negatively correlated with support for Ghani. Finally, I suggest that female participation may depend on support for the round one candidate and control for this relationship by including interaction terms. These interaction terms suggest that there may be a small relationship between these variables</w:t>
      </w:r>
      <w:del w:author="Kerby Shedden" w:id="32" w:date="2018-11-18T20:21:36Z">
        <w:commentRangeStart w:id="8"/>
        <w:r w:rsidDel="00000000" w:rsidR="00000000" w:rsidRPr="00000000">
          <w:rPr>
            <w:rtl w:val="0"/>
          </w:rPr>
          <w:delText xml:space="preserve"> but is small overall</w:delText>
        </w:r>
      </w:del>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14:paraId="00000010">
      <w:pPr>
        <w:spacing w:line="360" w:lineRule="auto"/>
        <w:ind w:firstLine="720"/>
        <w:rPr/>
      </w:pPr>
      <w:r w:rsidDel="00000000" w:rsidR="00000000" w:rsidRPr="00000000">
        <w:rPr>
          <w:rtl w:val="0"/>
        </w:rPr>
      </w:r>
    </w:p>
    <w:p w:rsidR="00000000" w:rsidDel="00000000" w:rsidP="00000000" w:rsidRDefault="00000000" w:rsidRPr="00000000" w14:paraId="00000011">
      <w:pPr>
        <w:spacing w:line="360" w:lineRule="auto"/>
        <w:ind w:left="0" w:firstLine="0"/>
        <w:rPr/>
      </w:pPr>
      <w:r w:rsidDel="00000000" w:rsidR="00000000" w:rsidRPr="00000000">
        <w:rPr>
          <w:rtl w:val="0"/>
        </w:rPr>
        <w:t xml:space="preserve">Sources:</w:t>
      </w:r>
    </w:p>
    <w:p w:rsidR="00000000" w:rsidDel="00000000" w:rsidP="00000000" w:rsidRDefault="00000000" w:rsidRPr="00000000" w14:paraId="00000012">
      <w:pPr>
        <w:spacing w:line="360" w:lineRule="auto"/>
        <w:ind w:left="0" w:firstLine="0"/>
        <w:rPr/>
      </w:pPr>
      <w:r w:rsidDel="00000000" w:rsidR="00000000" w:rsidRPr="00000000">
        <w:rPr>
          <w:rtl w:val="0"/>
        </w:rPr>
        <w:t xml:space="preserve">Afghan 2014 election data and first round voter turnout:</w:t>
      </w:r>
    </w:p>
    <w:p w:rsidR="00000000" w:rsidDel="00000000" w:rsidP="00000000" w:rsidRDefault="00000000" w:rsidRPr="00000000" w14:paraId="00000013">
      <w:pPr>
        <w:spacing w:line="360" w:lineRule="auto"/>
        <w:ind w:left="0" w:firstLine="0"/>
        <w:rPr/>
      </w:pPr>
      <w:hyperlink r:id="rId11">
        <w:r w:rsidDel="00000000" w:rsidR="00000000" w:rsidRPr="00000000">
          <w:rPr>
            <w:color w:val="1155cc"/>
            <w:u w:val="single"/>
            <w:rtl w:val="0"/>
          </w:rPr>
          <w:t xml:space="preserve">http://2014.afghanistanelectiondata.org/about/</w:t>
        </w:r>
      </w:hyperlink>
      <w:r w:rsidDel="00000000" w:rsidR="00000000" w:rsidRPr="00000000">
        <w:rPr>
          <w:rtl w:val="0"/>
        </w:rPr>
      </w:r>
    </w:p>
    <w:p w:rsidR="00000000" w:rsidDel="00000000" w:rsidP="00000000" w:rsidRDefault="00000000" w:rsidRPr="00000000" w14:paraId="00000014">
      <w:pPr>
        <w:spacing w:line="360" w:lineRule="auto"/>
        <w:ind w:left="0" w:firstLine="0"/>
        <w:rPr/>
      </w:pPr>
      <w:r w:rsidDel="00000000" w:rsidR="00000000" w:rsidRPr="00000000">
        <w:rPr>
          <w:rtl w:val="0"/>
        </w:rPr>
      </w:r>
    </w:p>
    <w:p w:rsidR="00000000" w:rsidDel="00000000" w:rsidP="00000000" w:rsidRDefault="00000000" w:rsidRPr="00000000" w14:paraId="00000015">
      <w:pPr>
        <w:spacing w:line="360" w:lineRule="auto"/>
        <w:ind w:left="0" w:firstLine="0"/>
        <w:rPr/>
      </w:pPr>
      <w:r w:rsidDel="00000000" w:rsidR="00000000" w:rsidRPr="00000000">
        <w:rPr>
          <w:rtl w:val="0"/>
        </w:rPr>
        <w:t xml:space="preserve">Afghan 2014 runoff election voter turnout</w:t>
      </w:r>
    </w:p>
    <w:p w:rsidR="00000000" w:rsidDel="00000000" w:rsidP="00000000" w:rsidRDefault="00000000" w:rsidRPr="00000000" w14:paraId="00000016">
      <w:pPr>
        <w:spacing w:line="360" w:lineRule="auto"/>
        <w:ind w:left="0" w:firstLine="0"/>
        <w:rPr/>
      </w:pPr>
      <w:hyperlink r:id="rId12">
        <w:r w:rsidDel="00000000" w:rsidR="00000000" w:rsidRPr="00000000">
          <w:rPr>
            <w:color w:val="1155cc"/>
            <w:u w:val="single"/>
            <w:rtl w:val="0"/>
          </w:rPr>
          <w:t xml:space="preserve">http://www.iec.org.af/results/pdf/RunOff/en/VotesByCandidateSummary.pdf</w:t>
        </w:r>
      </w:hyperlink>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rby Shedden" w:id="0" w:date="2018-11-18T20:25:10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Naomi, This is quite good overall.  I like the way you approached the modeling, and in general think you expressed yourself clearly.</w:t>
      </w:r>
    </w:p>
  </w:comment>
  <w:comment w:author="Kerby Shedden" w:id="4" w:date="2018-11-18T19:57:11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pattern here is: "Though X...Y increased" - but X is an absolute change, and Y is a change in percentage terms.  So there is nothing unexpected here.  Absolute numbers and percentages can be related in arbitrary ways.</w:t>
      </w:r>
    </w:p>
  </w:comment>
  <w:comment w:author="Kerby Shedden" w:id="5" w:date="2018-11-18T20:00:50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total number of voters declined, but female participation increased (in proportional terms), this could reflect several possibilities, e.g. the number of male voters dropped but the number of female voters was roughly the same, or both females and males dropped, but females dropped more, ... you have the data to be more specific with this claim, which is central to your overall goal here.</w:t>
      </w:r>
    </w:p>
  </w:comment>
  <w:comment w:author="Kerby Shedden" w:id="8" w:date="2018-11-18T20:21:42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redundant</w:t>
      </w:r>
    </w:p>
  </w:comment>
  <w:comment w:author="Kerby Shedden" w:id="1" w:date="2018-11-18T20:03:06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a specific question here</w:t>
      </w:r>
    </w:p>
  </w:comment>
  <w:comment w:author="Kerby Shedden" w:id="7" w:date="2018-11-18T20:16:41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one candidate omitted here as the reference?  It's important to emphasize that</w:t>
      </w:r>
    </w:p>
  </w:comment>
  <w:comment w:author="Kerby Shedden" w:id="6" w:date="2018-11-18T20:08:22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observation</w:t>
      </w:r>
    </w:p>
  </w:comment>
  <w:comment w:author="Kerby Shedden" w:id="3" w:date="2018-11-18T20:07:12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use a qualified word like "suggests" here because you know exactly what happened to the vote totals between rounds.</w:t>
      </w:r>
    </w:p>
  </w:comment>
  <w:comment w:author="Kerby Shedden" w:id="2" w:date="2018-11-18T20:04:30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be clear that the results are presented at the polling station level, and that these are annotated as belonging to provinces, districts and centers.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Some of the provinces were dropped due to inconsistencies in spelling or other issues.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2014.afghanistanelectiondata.org/about/" TargetMode="External"/><Relationship Id="rId10" Type="http://schemas.openxmlformats.org/officeDocument/2006/relationships/image" Target="media/image2.png"/><Relationship Id="rId12" Type="http://schemas.openxmlformats.org/officeDocument/2006/relationships/hyperlink" Target="http://www.iec.org.af/results/pdf/RunOff/en/VotesByCandidateSummary.pdf" TargetMode="External"/><Relationship Id="rId9" Type="http://schemas.openxmlformats.org/officeDocument/2006/relationships/image" Target="media/image1.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